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68A2" w14:textId="77777777" w:rsidR="00887ECA" w:rsidRDefault="008A10B8">
      <w:pPr>
        <w:pStyle w:val="BodyA"/>
      </w:pPr>
      <w:r>
        <w:rPr>
          <w:noProof/>
        </w:rPr>
        <w:drawing>
          <wp:inline distT="0" distB="0" distL="0" distR="0" wp14:anchorId="2FC68F46" wp14:editId="6F7348FE">
            <wp:extent cx="2538990" cy="1094234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990" cy="1094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869EFF5" w14:textId="77777777" w:rsidR="00887ECA" w:rsidRDefault="00887ECA">
      <w:pPr>
        <w:pStyle w:val="BodyA"/>
      </w:pPr>
    </w:p>
    <w:p w14:paraId="7327736D" w14:textId="77777777" w:rsidR="00887ECA" w:rsidRDefault="008A10B8">
      <w:pPr>
        <w:pStyle w:val="BodyA"/>
        <w:keepNext/>
        <w:spacing w:after="200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Data-Driven Dashboards with R and Shiny</w:t>
      </w:r>
    </w:p>
    <w:p w14:paraId="4B840C3E" w14:textId="40FDC8AA" w:rsidR="00887ECA" w:rsidRDefault="008A10B8">
      <w:pPr>
        <w:pStyle w:val="BodyA"/>
        <w:keepNext/>
        <w:spacing w:after="200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Course Number: </w:t>
      </w:r>
      <w:r w:rsidR="001708BE">
        <w:rPr>
          <w:rFonts w:ascii="Verdana" w:hAnsi="Verdana"/>
          <w:b/>
          <w:bCs/>
          <w:sz w:val="17"/>
          <w:szCs w:val="17"/>
        </w:rPr>
        <w:t>custom</w:t>
      </w:r>
      <w:r>
        <w:rPr>
          <w:rFonts w:ascii="Verdana" w:eastAsia="Verdana" w:hAnsi="Verdana" w:cs="Verdana"/>
          <w:sz w:val="17"/>
          <w:szCs w:val="17"/>
        </w:rPr>
        <w:br/>
      </w:r>
      <w:r>
        <w:rPr>
          <w:rFonts w:ascii="Verdana" w:hAnsi="Verdana"/>
          <w:b/>
          <w:bCs/>
          <w:sz w:val="17"/>
          <w:szCs w:val="17"/>
        </w:rPr>
        <w:t xml:space="preserve">Duration: </w:t>
      </w:r>
      <w:r w:rsidRPr="001708BE">
        <w:rPr>
          <w:rFonts w:ascii="Verdana" w:hAnsi="Verdana"/>
          <w:sz w:val="17"/>
          <w:szCs w:val="17"/>
        </w:rPr>
        <w:t>5</w:t>
      </w:r>
      <w:r>
        <w:rPr>
          <w:rFonts w:ascii="Verdana" w:hAnsi="Verdana"/>
          <w:sz w:val="17"/>
          <w:szCs w:val="17"/>
        </w:rPr>
        <w:t xml:space="preserve"> days</w:t>
      </w:r>
    </w:p>
    <w:p w14:paraId="23D672E1" w14:textId="77777777" w:rsidR="00887ECA" w:rsidRDefault="008A10B8">
      <w:pPr>
        <w:pStyle w:val="BodyA"/>
        <w:keepNext/>
        <w:spacing w:after="200"/>
        <w:rPr>
          <w:rFonts w:ascii="Verdana" w:eastAsia="Verdana" w:hAnsi="Verdana" w:cs="Verdana"/>
          <w:b/>
          <w:bCs/>
          <w:sz w:val="20"/>
          <w:szCs w:val="20"/>
          <w:lang w:val="nl-NL"/>
        </w:rPr>
      </w:pPr>
      <w:r>
        <w:rPr>
          <w:rFonts w:ascii="Verdana" w:hAnsi="Verdana"/>
          <w:b/>
          <w:bCs/>
          <w:sz w:val="20"/>
          <w:szCs w:val="20"/>
          <w:lang w:val="nl-NL"/>
        </w:rPr>
        <w:t>Overview</w:t>
      </w:r>
    </w:p>
    <w:p w14:paraId="7501D8BC" w14:textId="39767047" w:rsidR="00887ECA" w:rsidRDefault="008A10B8">
      <w:pPr>
        <w:pStyle w:val="BodyA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Accelebrate's Data-Driven Dashboards </w:t>
      </w:r>
      <w:r w:rsidR="001708BE">
        <w:rPr>
          <w:rFonts w:ascii="Verdana" w:hAnsi="Verdana"/>
          <w:sz w:val="20"/>
          <w:szCs w:val="20"/>
        </w:rPr>
        <w:t xml:space="preserve">with R and Shiny </w:t>
      </w:r>
      <w:r>
        <w:rPr>
          <w:rFonts w:ascii="Verdana" w:hAnsi="Verdana"/>
          <w:sz w:val="20"/>
          <w:szCs w:val="20"/>
        </w:rPr>
        <w:t>course includes an intensive ramp-up to the fundamentals o</w:t>
      </w:r>
      <w:r w:rsidR="001708BE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the R language, followed by ways to leverage R’s analytical prowess </w:t>
      </w:r>
      <w:r w:rsidR="001708BE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interactive apps using the Shiny framework.</w:t>
      </w:r>
    </w:p>
    <w:p w14:paraId="62E48A92" w14:textId="77777777" w:rsidR="00887ECA" w:rsidRDefault="008A10B8">
      <w:pPr>
        <w:pStyle w:val="BodyA"/>
        <w:keepNext/>
        <w:spacing w:before="200" w:after="20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Prerequisites</w:t>
      </w:r>
    </w:p>
    <w:p w14:paraId="74A500FE" w14:textId="77777777" w:rsidR="00887ECA" w:rsidRDefault="008A10B8">
      <w:pPr>
        <w:pStyle w:val="BodyA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Students should have knowledge of basic descriptive statistics (summaries, visualization, tables) and know the difference between descriptive and inferential statistics. No programming experience is needed.</w:t>
      </w:r>
    </w:p>
    <w:p w14:paraId="7923F712" w14:textId="77777777" w:rsidR="00887ECA" w:rsidRDefault="008A10B8">
      <w:pPr>
        <w:pStyle w:val="BodyA"/>
        <w:keepNext/>
        <w:spacing w:before="200" w:after="20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Materials</w:t>
      </w:r>
    </w:p>
    <w:p w14:paraId="73CA75D5" w14:textId="77777777" w:rsidR="00887ECA" w:rsidRDefault="008A10B8">
      <w:pPr>
        <w:pStyle w:val="BodyA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attendees receive comprehensive courseware and a textbook.</w:t>
      </w:r>
    </w:p>
    <w:p w14:paraId="391755CE" w14:textId="77777777" w:rsidR="00887ECA" w:rsidRDefault="008A10B8">
      <w:pPr>
        <w:pStyle w:val="BodyA"/>
        <w:keepNext/>
        <w:spacing w:before="200" w:after="200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Software Needed on Each Student PC</w:t>
      </w:r>
    </w:p>
    <w:p w14:paraId="4F438931" w14:textId="77777777" w:rsidR="00887ECA" w:rsidRDefault="008A10B8">
      <w:pPr>
        <w:pStyle w:val="Body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recent release of R 4.x</w:t>
      </w:r>
    </w:p>
    <w:p w14:paraId="6CF2EFF8" w14:textId="77777777" w:rsidR="00887ECA" w:rsidRDefault="008A10B8">
      <w:pPr>
        <w:pStyle w:val="Body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 or text editor of your choice (RStudio recommended)</w:t>
      </w:r>
    </w:p>
    <w:p w14:paraId="3EECEEC3" w14:textId="77777777" w:rsidR="00887ECA" w:rsidRDefault="008A10B8">
      <w:pPr>
        <w:pStyle w:val="BodyA"/>
        <w:keepNext/>
        <w:spacing w:before="200" w:after="200"/>
        <w:rPr>
          <w:rFonts w:ascii="Verdana" w:eastAsia="Verdana" w:hAnsi="Verdana" w:cs="Verdana"/>
          <w:b/>
          <w:bCs/>
          <w:sz w:val="20"/>
          <w:szCs w:val="20"/>
          <w:lang w:val="fr-FR"/>
        </w:rPr>
      </w:pPr>
      <w:r>
        <w:rPr>
          <w:rFonts w:ascii="Verdana" w:hAnsi="Verdana"/>
          <w:b/>
          <w:bCs/>
          <w:sz w:val="20"/>
          <w:szCs w:val="20"/>
          <w:lang w:val="fr-FR"/>
        </w:rPr>
        <w:t>Objectives</w:t>
      </w:r>
    </w:p>
    <w:p w14:paraId="22907773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Master the use of the R and RStudio interactive environment</w:t>
      </w:r>
    </w:p>
    <w:p w14:paraId="1B432AA1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Expand R by installing R packages</w:t>
      </w:r>
    </w:p>
    <w:p w14:paraId="7AC730A3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Explore and understand how to use the R documentation</w:t>
      </w:r>
    </w:p>
    <w:p w14:paraId="46A1C85D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 Structured Data into R from various sources</w:t>
      </w:r>
    </w:p>
    <w:p w14:paraId="47906809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 the different data types in R</w:t>
      </w:r>
    </w:p>
    <w:p w14:paraId="09F3E95B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 the different data structures in R</w:t>
      </w:r>
    </w:p>
    <w:p w14:paraId="6D4BF17E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 how to create and manipulate dates in R</w:t>
      </w:r>
    </w:p>
    <w:p w14:paraId="157C59C6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the tidyverse collection of packages to manipulate dataframes</w:t>
      </w:r>
    </w:p>
    <w:p w14:paraId="5E8CC317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user-defined R functions</w:t>
      </w:r>
    </w:p>
    <w:p w14:paraId="5925321B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control statements</w:t>
      </w:r>
    </w:p>
    <w:p w14:paraId="03000D1B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Loop constructs in R</w:t>
      </w:r>
    </w:p>
    <w:p w14:paraId="34036960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Reshape data from long to wide and back to support different analyses</w:t>
      </w:r>
    </w:p>
    <w:p w14:paraId="01EE53EF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 merge operations with R</w:t>
      </w:r>
    </w:p>
    <w:p w14:paraId="2F16A9F4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 split-apply-combine (group-wise operations) in R</w:t>
      </w:r>
    </w:p>
    <w:p w14:paraId="1382BCFA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Identify and deal with missing data</w:t>
      </w:r>
    </w:p>
    <w:p w14:paraId="19988A4E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Manipulate strings in R</w:t>
      </w:r>
    </w:p>
    <w:p w14:paraId="0BFE90C1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 base R graphics</w:t>
      </w:r>
    </w:p>
    <w:p w14:paraId="4003FB5A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Focus on GGplot2 graphics for R for generating charts</w:t>
      </w:r>
    </w:p>
    <w:p w14:paraId="73CE9138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</w:t>
      </w:r>
      <w:proofErr w:type="spellStart"/>
      <w:r>
        <w:rPr>
          <w:rFonts w:ascii="Verdana" w:hAnsi="Verdana"/>
          <w:sz w:val="20"/>
          <w:szCs w:val="20"/>
        </w:rPr>
        <w:t>RMarkdown</w:t>
      </w:r>
      <w:proofErr w:type="spellEnd"/>
      <w:r>
        <w:rPr>
          <w:rFonts w:ascii="Verdana" w:hAnsi="Verdana"/>
          <w:sz w:val="20"/>
          <w:szCs w:val="20"/>
        </w:rPr>
        <w:t xml:space="preserve"> to programmatically generate reproducible reports</w:t>
      </w:r>
    </w:p>
    <w:p w14:paraId="56A61644" w14:textId="60EED15B" w:rsidR="00887ECA" w:rsidRDefault="008A10B8">
      <w:pPr>
        <w:pStyle w:val="BodyA"/>
        <w:numPr>
          <w:ilvl w:val="0"/>
          <w:numId w:val="4"/>
        </w:numPr>
        <w:rPr>
          <w:ins w:id="0" w:author="Carey, Evan" w:date="2022-04-06T10:54:00Z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Use R for descriptive statistics</w:t>
      </w:r>
    </w:p>
    <w:p w14:paraId="44E285B2" w14:textId="5BCE165E" w:rsidR="00D030A7" w:rsidRDefault="00D030A7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ins w:id="1" w:author="Carey, Evan" w:date="2022-04-06T10:54:00Z">
        <w:r>
          <w:rPr>
            <w:rFonts w:ascii="Verdana" w:hAnsi="Verdana"/>
            <w:sz w:val="20"/>
            <w:szCs w:val="20"/>
          </w:rPr>
          <w:t xml:space="preserve">Identify differences between </w:t>
        </w:r>
      </w:ins>
      <w:proofErr w:type="spellStart"/>
      <w:ins w:id="2" w:author="Carey, Evan" w:date="2022-04-06T10:55:00Z">
        <w:r>
          <w:rPr>
            <w:rFonts w:ascii="Verdana" w:hAnsi="Verdana"/>
            <w:sz w:val="20"/>
            <w:szCs w:val="20"/>
          </w:rPr>
          <w:t>f</w:t>
        </w:r>
      </w:ins>
      <w:ins w:id="3" w:author="Carey, Evan" w:date="2022-04-06T10:54:00Z">
        <w:r>
          <w:rPr>
            <w:rFonts w:ascii="Verdana" w:hAnsi="Verdana"/>
            <w:sz w:val="20"/>
            <w:szCs w:val="20"/>
          </w:rPr>
          <w:t>lex</w:t>
        </w:r>
      </w:ins>
      <w:ins w:id="4" w:author="Carey, Evan" w:date="2022-04-06T10:55:00Z">
        <w:r>
          <w:rPr>
            <w:rFonts w:ascii="Verdana" w:hAnsi="Verdana"/>
            <w:sz w:val="20"/>
            <w:szCs w:val="20"/>
          </w:rPr>
          <w:t>d</w:t>
        </w:r>
      </w:ins>
      <w:ins w:id="5" w:author="Carey, Evan" w:date="2022-04-06T10:54:00Z">
        <w:r>
          <w:rPr>
            <w:rFonts w:ascii="Verdana" w:hAnsi="Verdana"/>
            <w:sz w:val="20"/>
            <w:szCs w:val="20"/>
          </w:rPr>
          <w:t>ash</w:t>
        </w:r>
      </w:ins>
      <w:ins w:id="6" w:author="Carey, Evan" w:date="2022-04-06T10:55:00Z">
        <w:r>
          <w:rPr>
            <w:rFonts w:ascii="Verdana" w:hAnsi="Verdana"/>
            <w:sz w:val="20"/>
            <w:szCs w:val="20"/>
          </w:rPr>
          <w:t>board</w:t>
        </w:r>
        <w:proofErr w:type="spellEnd"/>
        <w:r>
          <w:rPr>
            <w:rFonts w:ascii="Verdana" w:hAnsi="Verdana"/>
            <w:sz w:val="20"/>
            <w:szCs w:val="20"/>
          </w:rPr>
          <w:t xml:space="preserve"> and Shiny</w:t>
        </w:r>
      </w:ins>
    </w:p>
    <w:p w14:paraId="3CB11189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 how to create a Shiny Project</w:t>
      </w:r>
    </w:p>
    <w:p w14:paraId="6FFA7EA5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 a working user interface for Shiny</w:t>
      </w:r>
    </w:p>
    <w:p w14:paraId="77D983E3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Activate a Shiny app through server functions</w:t>
      </w:r>
    </w:p>
    <w:p w14:paraId="6EA596B8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Launch a Shiny App</w:t>
      </w:r>
    </w:p>
    <w:p w14:paraId="61940967" w14:textId="77777777" w:rsidR="00887ECA" w:rsidRDefault="008A10B8">
      <w:pPr>
        <w:pStyle w:val="Body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 a Shiny App to data</w:t>
      </w:r>
    </w:p>
    <w:p w14:paraId="0739984D" w14:textId="77777777" w:rsidR="00887ECA" w:rsidRDefault="008A10B8">
      <w:pPr>
        <w:pStyle w:val="BodyA"/>
        <w:keepNext/>
        <w:spacing w:before="200" w:after="200"/>
        <w:rPr>
          <w:rFonts w:ascii="Verdana" w:eastAsia="Verdana" w:hAnsi="Verdana" w:cs="Verdana"/>
          <w:b/>
          <w:bCs/>
          <w:sz w:val="20"/>
          <w:szCs w:val="20"/>
          <w:lang w:val="de-DE"/>
        </w:rPr>
      </w:pPr>
      <w:r>
        <w:rPr>
          <w:rFonts w:ascii="Verdana" w:hAnsi="Verdana"/>
          <w:b/>
          <w:bCs/>
          <w:sz w:val="20"/>
          <w:szCs w:val="20"/>
          <w:lang w:val="de-DE"/>
        </w:rPr>
        <w:t>Outline</w:t>
      </w:r>
    </w:p>
    <w:p w14:paraId="47947A52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Part 1: Exploratory data analysis with R!</w:t>
      </w:r>
    </w:p>
    <w:p w14:paraId="2625660B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Brief overview of R </w:t>
      </w:r>
    </w:p>
    <w:p w14:paraId="03C88E10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History of R</w:t>
      </w:r>
    </w:p>
    <w:p w14:paraId="3FFEBC07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Advantages and disadvantages</w:t>
      </w:r>
    </w:p>
    <w:p w14:paraId="2A802592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Downloading and installing</w:t>
      </w:r>
    </w:p>
    <w:p w14:paraId="112E2164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find documentation</w:t>
      </w:r>
    </w:p>
    <w:p w14:paraId="31C3BA84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  <w:lang w:val="fr-FR"/>
        </w:rPr>
      </w:pPr>
      <w:proofErr w:type="spellStart"/>
      <w:r>
        <w:rPr>
          <w:rFonts w:ascii="Verdana" w:hAnsi="Verdana"/>
          <w:sz w:val="20"/>
          <w:szCs w:val="20"/>
          <w:lang w:val="fr-FR"/>
        </w:rPr>
        <w:t>Using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and </w:t>
      </w:r>
      <w:proofErr w:type="spellStart"/>
      <w:r>
        <w:rPr>
          <w:rFonts w:ascii="Verdana" w:hAnsi="Verdana"/>
          <w:sz w:val="20"/>
          <w:szCs w:val="20"/>
          <w:lang w:val="fr-FR"/>
        </w:rPr>
        <w:t>understanding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fr-FR"/>
        </w:rPr>
        <w:t>RStudio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</w:t>
      </w:r>
    </w:p>
    <w:p w14:paraId="3CD734D7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R console and RStudio</w:t>
      </w:r>
    </w:p>
    <w:p w14:paraId="2713029C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Getting help</w:t>
      </w:r>
    </w:p>
    <w:p w14:paraId="1F57E0BB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Learning about the environment</w:t>
      </w:r>
    </w:p>
    <w:p w14:paraId="09553968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Writing and executing scripts</w:t>
      </w:r>
    </w:p>
    <w:p w14:paraId="25880B99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Object oriented programming</w:t>
      </w:r>
    </w:p>
    <w:p w14:paraId="6F31A4A0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Introduction to vectorized calculations</w:t>
      </w:r>
    </w:p>
    <w:p w14:paraId="5E85893B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Introduction to data frames</w:t>
      </w:r>
    </w:p>
    <w:p w14:paraId="43EE870E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Installing and loading packages</w:t>
      </w:r>
    </w:p>
    <w:p w14:paraId="30C01022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directory</w:t>
      </w:r>
    </w:p>
    <w:p w14:paraId="5337BF58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Saving your work</w:t>
      </w:r>
    </w:p>
    <w:p w14:paraId="1CB46864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Base R coding with vectors and </w:t>
      </w:r>
      <w:proofErr w:type="spellStart"/>
      <w:r>
        <w:rPr>
          <w:rFonts w:ascii="Verdana" w:hAnsi="Verdana"/>
          <w:sz w:val="20"/>
          <w:szCs w:val="20"/>
        </w:rPr>
        <w:t>dataframe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50157A80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 and assignment</w:t>
      </w:r>
    </w:p>
    <w:p w14:paraId="630966DA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 types </w:t>
      </w:r>
    </w:p>
    <w:p w14:paraId="7ABB97AD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Numeric, character, </w:t>
      </w:r>
      <w:proofErr w:type="spellStart"/>
      <w:r>
        <w:rPr>
          <w:rFonts w:ascii="Verdana" w:hAnsi="Verdana"/>
          <w:sz w:val="20"/>
          <w:szCs w:val="20"/>
        </w:rPr>
        <w:t>boolean</w:t>
      </w:r>
      <w:proofErr w:type="spellEnd"/>
      <w:r>
        <w:rPr>
          <w:rFonts w:ascii="Verdana" w:hAnsi="Verdana"/>
          <w:sz w:val="20"/>
          <w:szCs w:val="20"/>
        </w:rPr>
        <w:t>, and factors</w:t>
      </w:r>
    </w:p>
    <w:p w14:paraId="09B6C9ED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 structures </w:t>
      </w:r>
    </w:p>
    <w:p w14:paraId="446D4929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Vectors, matrices, arrays, dataframes, lists</w:t>
      </w:r>
    </w:p>
    <w:p w14:paraId="2F9C8F59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Indexing, </w:t>
      </w:r>
      <w:proofErr w:type="spellStart"/>
      <w:r>
        <w:rPr>
          <w:rFonts w:ascii="Verdana" w:hAnsi="Verdana"/>
          <w:sz w:val="20"/>
          <w:szCs w:val="20"/>
        </w:rPr>
        <w:t>subsetting</w:t>
      </w:r>
      <w:proofErr w:type="spellEnd"/>
    </w:p>
    <w:p w14:paraId="243420ED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Assigning new values</w:t>
      </w:r>
    </w:p>
    <w:p w14:paraId="7EDFE488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Viewing data and summaries</w:t>
      </w:r>
    </w:p>
    <w:p w14:paraId="6E4F3DB3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Naming conventions</w:t>
      </w:r>
    </w:p>
    <w:p w14:paraId="70FEE573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Objects</w:t>
      </w:r>
    </w:p>
    <w:p w14:paraId="7DB55C7E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Dataframe</w:t>
      </w:r>
      <w:proofErr w:type="spellEnd"/>
      <w:r>
        <w:rPr>
          <w:rFonts w:ascii="Verdana" w:hAnsi="Verdana"/>
          <w:sz w:val="20"/>
          <w:szCs w:val="20"/>
        </w:rPr>
        <w:t xml:space="preserve"> manipulation with </w:t>
      </w:r>
      <w:proofErr w:type="spellStart"/>
      <w:r>
        <w:rPr>
          <w:rFonts w:ascii="Verdana" w:hAnsi="Verdana"/>
          <w:b/>
          <w:bCs/>
          <w:sz w:val="20"/>
          <w:szCs w:val="20"/>
        </w:rPr>
        <w:t>dplyr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31AA4762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Introduction to </w:t>
      </w:r>
      <w:proofErr w:type="spellStart"/>
      <w:r>
        <w:rPr>
          <w:rFonts w:ascii="Verdana" w:hAnsi="Verdana"/>
          <w:sz w:val="20"/>
          <w:szCs w:val="20"/>
        </w:rPr>
        <w:t>tibbles</w:t>
      </w:r>
      <w:proofErr w:type="spellEnd"/>
      <w:r>
        <w:rPr>
          <w:rFonts w:ascii="Verdana" w:hAnsi="Verdana"/>
          <w:sz w:val="20"/>
          <w:szCs w:val="20"/>
        </w:rPr>
        <w:t>, enhanced data frames</w:t>
      </w:r>
    </w:p>
    <w:p w14:paraId="6C814CF2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Renaming columns</w:t>
      </w:r>
    </w:p>
    <w:p w14:paraId="3771D1A8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Adding new columns</w:t>
      </w:r>
    </w:p>
    <w:p w14:paraId="2484E9AF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Binning data (continuous to categorical)</w:t>
      </w:r>
    </w:p>
    <w:p w14:paraId="1A059546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Combining categorical values</w:t>
      </w:r>
    </w:p>
    <w:p w14:paraId="633C68D5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Transforming variables</w:t>
      </w:r>
    </w:p>
    <w:p w14:paraId="1F8E9B62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missing data</w:t>
      </w:r>
    </w:p>
    <w:p w14:paraId="3CEBB693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Merging datasets together</w:t>
      </w:r>
    </w:p>
    <w:p w14:paraId="39C7F32E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Stacking datasets together (concatenation)</w:t>
      </w:r>
    </w:p>
    <w:p w14:paraId="46C8F404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Handling dates in R using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lubridate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26462229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and date-time classes in R</w:t>
      </w:r>
    </w:p>
    <w:p w14:paraId="6B99372A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Exploratory data analysis (descriptive statistics) </w:t>
      </w:r>
    </w:p>
    <w:p w14:paraId="6FE62FE7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Continuous data </w:t>
      </w:r>
    </w:p>
    <w:p w14:paraId="6CC8B59D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Distributions</w:t>
      </w:r>
    </w:p>
    <w:p w14:paraId="6AEC3C3F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Quantiles, mean</w:t>
      </w:r>
    </w:p>
    <w:p w14:paraId="03D0329A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Bi-modal distributions</w:t>
      </w:r>
    </w:p>
    <w:p w14:paraId="6531FF35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Histograms, </w:t>
      </w:r>
      <w:proofErr w:type="gramStart"/>
      <w:r>
        <w:rPr>
          <w:rFonts w:ascii="Verdana" w:hAnsi="Verdana"/>
          <w:sz w:val="20"/>
          <w:szCs w:val="20"/>
        </w:rPr>
        <w:t>box-plots</w:t>
      </w:r>
      <w:proofErr w:type="gramEnd"/>
    </w:p>
    <w:p w14:paraId="4A18761C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Categorical data </w:t>
      </w:r>
    </w:p>
    <w:p w14:paraId="2777F28E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Tables</w:t>
      </w:r>
    </w:p>
    <w:p w14:paraId="3FA0F805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Barplots</w:t>
      </w:r>
      <w:proofErr w:type="spellEnd"/>
    </w:p>
    <w:p w14:paraId="1D57A7C4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Group by calculations with dplyr </w:t>
      </w:r>
    </w:p>
    <w:p w14:paraId="46CBDCC6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Split-apply-combine</w:t>
      </w:r>
    </w:p>
    <w:p w14:paraId="15E17837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Reshaping and pivoting data in R (long to wide with aggregation) </w:t>
      </w:r>
    </w:p>
    <w:p w14:paraId="05CD991F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Melt and cast</w:t>
      </w:r>
    </w:p>
    <w:p w14:paraId="3B77E426" w14:textId="77777777" w:rsidR="00887ECA" w:rsidRDefault="008A10B8">
      <w:pPr>
        <w:pStyle w:val="BodyA"/>
        <w:numPr>
          <w:ilvl w:val="2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pivot_wider</w:t>
      </w:r>
      <w:proofErr w:type="spellEnd"/>
      <w:r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pivot_longer</w:t>
      </w:r>
      <w:proofErr w:type="spellEnd"/>
      <w:r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b/>
          <w:bCs/>
          <w:sz w:val="20"/>
          <w:szCs w:val="20"/>
          <w:lang w:val="da-DK"/>
        </w:rPr>
        <w:t>tidyr</w:t>
      </w:r>
    </w:p>
    <w:p w14:paraId="01784DE4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Advanced data visualization with </w:t>
      </w:r>
      <w:r>
        <w:rPr>
          <w:rFonts w:ascii="Verdana" w:hAnsi="Verdana"/>
          <w:b/>
          <w:bCs/>
          <w:sz w:val="20"/>
          <w:szCs w:val="20"/>
        </w:rPr>
        <w:t>ggplot2</w:t>
      </w:r>
      <w:r>
        <w:rPr>
          <w:rFonts w:ascii="Verdana" w:hAnsi="Verdana"/>
          <w:sz w:val="20"/>
          <w:szCs w:val="20"/>
        </w:rPr>
        <w:t xml:space="preserve"> </w:t>
      </w:r>
    </w:p>
    <w:p w14:paraId="7F50CD43" w14:textId="77777777" w:rsidR="00887ECA" w:rsidRDefault="008A10B8">
      <w:pPr>
        <w:pStyle w:val="BodyA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Base graphics system in R</w:t>
      </w:r>
    </w:p>
    <w:p w14:paraId="59DF6E56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Scatterplots, histograms, </w:t>
      </w:r>
      <w:proofErr w:type="spellStart"/>
      <w:r>
        <w:rPr>
          <w:rFonts w:ascii="Verdana" w:hAnsi="Verdana"/>
          <w:sz w:val="20"/>
          <w:szCs w:val="20"/>
        </w:rPr>
        <w:t>barcharts</w:t>
      </w:r>
      <w:proofErr w:type="spellEnd"/>
      <w:r>
        <w:rPr>
          <w:rFonts w:ascii="Verdana" w:hAnsi="Verdana"/>
          <w:sz w:val="20"/>
          <w:szCs w:val="20"/>
        </w:rPr>
        <w:t xml:space="preserve">, box and whiskers, </w:t>
      </w:r>
      <w:proofErr w:type="spellStart"/>
      <w:r>
        <w:rPr>
          <w:rFonts w:ascii="Verdana" w:hAnsi="Verdana"/>
          <w:sz w:val="20"/>
          <w:szCs w:val="20"/>
        </w:rPr>
        <w:t>dotplots</w:t>
      </w:r>
      <w:proofErr w:type="spellEnd"/>
    </w:p>
    <w:p w14:paraId="6B98CD4E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Labels, legends, titles, axes</w:t>
      </w:r>
    </w:p>
    <w:p w14:paraId="60091109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the grammar of graphics</w:t>
      </w:r>
    </w:p>
    <w:p w14:paraId="56DF6F18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Quick plots (</w:t>
      </w:r>
      <w:proofErr w:type="spellStart"/>
      <w:r>
        <w:rPr>
          <w:rFonts w:ascii="Verdana" w:hAnsi="Verdana"/>
          <w:sz w:val="20"/>
          <w:szCs w:val="20"/>
        </w:rPr>
        <w:t>qplot</w:t>
      </w:r>
      <w:proofErr w:type="spellEnd"/>
      <w:r>
        <w:rPr>
          <w:rFonts w:ascii="Verdana" w:hAnsi="Verdana"/>
          <w:sz w:val="20"/>
          <w:szCs w:val="20"/>
        </w:rPr>
        <w:t xml:space="preserve"> function)</w:t>
      </w:r>
    </w:p>
    <w:p w14:paraId="54B5C9FA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graphics by pieces (</w:t>
      </w:r>
      <w:proofErr w:type="spellStart"/>
      <w:r>
        <w:rPr>
          <w:rFonts w:ascii="Verdana" w:hAnsi="Verdana"/>
          <w:sz w:val="20"/>
          <w:szCs w:val="20"/>
        </w:rPr>
        <w:t>ggplot</w:t>
      </w:r>
      <w:proofErr w:type="spellEnd"/>
      <w:r>
        <w:rPr>
          <w:rFonts w:ascii="Verdana" w:hAnsi="Verdana"/>
          <w:sz w:val="20"/>
          <w:szCs w:val="20"/>
        </w:rPr>
        <w:t xml:space="preserve"> function)</w:t>
      </w:r>
    </w:p>
    <w:p w14:paraId="5D1268FD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Understanding </w:t>
      </w:r>
      <w:proofErr w:type="spellStart"/>
      <w:r>
        <w:rPr>
          <w:rFonts w:ascii="Verdana" w:hAnsi="Verdana"/>
          <w:sz w:val="20"/>
          <w:szCs w:val="20"/>
        </w:rPr>
        <w:t>geoms</w:t>
      </w:r>
      <w:proofErr w:type="spellEnd"/>
      <w:r>
        <w:rPr>
          <w:rFonts w:ascii="Verdana" w:hAnsi="Verdana"/>
          <w:sz w:val="20"/>
          <w:szCs w:val="20"/>
        </w:rPr>
        <w:t xml:space="preserve"> (geometries)</w:t>
      </w:r>
    </w:p>
    <w:p w14:paraId="2652A4B4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Linking chart elements to variable values</w:t>
      </w:r>
    </w:p>
    <w:p w14:paraId="4B854B5B" w14:textId="77777777" w:rsidR="00887ECA" w:rsidRDefault="00887ECA">
      <w:pPr>
        <w:pStyle w:val="BodyA"/>
        <w:rPr>
          <w:rFonts w:ascii="Verdana" w:eastAsia="Verdana" w:hAnsi="Verdana" w:cs="Verdana"/>
          <w:sz w:val="20"/>
          <w:szCs w:val="20"/>
        </w:rPr>
      </w:pPr>
    </w:p>
    <w:p w14:paraId="53A8C437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Part 2: Developing applications with Shiny!</w:t>
      </w:r>
    </w:p>
    <w:p w14:paraId="2900F1F9" w14:textId="589FE117" w:rsidR="00F93AE2" w:rsidRDefault="00F93AE2">
      <w:pPr>
        <w:pStyle w:val="BodyA"/>
        <w:numPr>
          <w:ilvl w:val="0"/>
          <w:numId w:val="6"/>
        </w:numPr>
        <w:rPr>
          <w:ins w:id="7" w:author="Carey, Evan" w:date="2022-04-06T10:55:00Z"/>
          <w:rFonts w:ascii="Verdana" w:hAnsi="Verdana"/>
          <w:sz w:val="20"/>
          <w:szCs w:val="20"/>
        </w:rPr>
      </w:pPr>
      <w:ins w:id="8" w:author="Carey, Evan" w:date="2022-04-06T10:55:00Z">
        <w:r>
          <w:rPr>
            <w:rFonts w:ascii="Verdana" w:hAnsi="Verdana"/>
            <w:sz w:val="20"/>
            <w:szCs w:val="20"/>
          </w:rPr>
          <w:t xml:space="preserve">Brief overview of </w:t>
        </w:r>
        <w:proofErr w:type="spellStart"/>
        <w:r>
          <w:rPr>
            <w:rFonts w:ascii="Verdana" w:hAnsi="Verdana"/>
            <w:sz w:val="20"/>
            <w:szCs w:val="20"/>
          </w:rPr>
          <w:t>RMarkdown</w:t>
        </w:r>
        <w:proofErr w:type="spellEnd"/>
        <w:r>
          <w:rPr>
            <w:rFonts w:ascii="Verdana" w:hAnsi="Verdana"/>
            <w:sz w:val="20"/>
            <w:szCs w:val="20"/>
          </w:rPr>
          <w:t xml:space="preserve"> and </w:t>
        </w:r>
        <w:proofErr w:type="spellStart"/>
        <w:r>
          <w:rPr>
            <w:rFonts w:ascii="Verdana" w:hAnsi="Verdana"/>
            <w:sz w:val="20"/>
            <w:szCs w:val="20"/>
          </w:rPr>
          <w:t>flexdashboard</w:t>
        </w:r>
        <w:proofErr w:type="spellEnd"/>
      </w:ins>
    </w:p>
    <w:p w14:paraId="088B17CF" w14:textId="516C63E8" w:rsidR="00F93AE2" w:rsidRDefault="00F93AE2" w:rsidP="00F93AE2">
      <w:pPr>
        <w:pStyle w:val="BodyA"/>
        <w:numPr>
          <w:ilvl w:val="1"/>
          <w:numId w:val="6"/>
        </w:numPr>
        <w:rPr>
          <w:ins w:id="9" w:author="Carey, Evan" w:date="2022-04-06T10:56:00Z"/>
          <w:rFonts w:ascii="Verdana" w:hAnsi="Verdana"/>
          <w:sz w:val="20"/>
          <w:szCs w:val="20"/>
        </w:rPr>
      </w:pPr>
      <w:ins w:id="10" w:author="Carey, Evan" w:date="2022-04-06T10:56:00Z">
        <w:r>
          <w:rPr>
            <w:rFonts w:ascii="Verdana" w:hAnsi="Verdana"/>
            <w:sz w:val="20"/>
            <w:szCs w:val="20"/>
          </w:rPr>
          <w:t xml:space="preserve">Example </w:t>
        </w:r>
        <w:proofErr w:type="spellStart"/>
        <w:r>
          <w:rPr>
            <w:rFonts w:ascii="Verdana" w:hAnsi="Verdana"/>
            <w:sz w:val="20"/>
            <w:szCs w:val="20"/>
          </w:rPr>
          <w:t>rmarkdown</w:t>
        </w:r>
        <w:proofErr w:type="spellEnd"/>
        <w:r>
          <w:rPr>
            <w:rFonts w:ascii="Verdana" w:hAnsi="Verdana"/>
            <w:sz w:val="20"/>
            <w:szCs w:val="20"/>
          </w:rPr>
          <w:t xml:space="preserve"> document</w:t>
        </w:r>
      </w:ins>
    </w:p>
    <w:p w14:paraId="464199EA" w14:textId="1860F456" w:rsidR="00F93AE2" w:rsidRDefault="00F93AE2" w:rsidP="00F93AE2">
      <w:pPr>
        <w:pStyle w:val="BodyA"/>
        <w:numPr>
          <w:ilvl w:val="1"/>
          <w:numId w:val="6"/>
        </w:numPr>
        <w:rPr>
          <w:ins w:id="11" w:author="Carey, Evan" w:date="2022-04-06T10:56:00Z"/>
          <w:rFonts w:ascii="Verdana" w:hAnsi="Verdana"/>
          <w:sz w:val="20"/>
          <w:szCs w:val="20"/>
        </w:rPr>
      </w:pPr>
      <w:ins w:id="12" w:author="Carey, Evan" w:date="2022-04-06T10:56:00Z">
        <w:r>
          <w:rPr>
            <w:rFonts w:ascii="Verdana" w:hAnsi="Verdana"/>
            <w:sz w:val="20"/>
            <w:szCs w:val="20"/>
          </w:rPr>
          <w:t xml:space="preserve">Conversion to simple </w:t>
        </w:r>
        <w:proofErr w:type="spellStart"/>
        <w:r>
          <w:rPr>
            <w:rFonts w:ascii="Verdana" w:hAnsi="Verdana"/>
            <w:sz w:val="20"/>
            <w:szCs w:val="20"/>
          </w:rPr>
          <w:t>flexdashboard</w:t>
        </w:r>
        <w:proofErr w:type="spellEnd"/>
      </w:ins>
    </w:p>
    <w:p w14:paraId="5A8A3C11" w14:textId="78C57AC6" w:rsidR="00F93AE2" w:rsidRDefault="00F93AE2" w:rsidP="00F93AE2">
      <w:pPr>
        <w:pStyle w:val="BodyA"/>
        <w:numPr>
          <w:ilvl w:val="1"/>
          <w:numId w:val="6"/>
        </w:numPr>
        <w:rPr>
          <w:ins w:id="13" w:author="Carey, Evan" w:date="2022-04-06T10:55:00Z"/>
          <w:rFonts w:ascii="Verdana" w:hAnsi="Verdana"/>
          <w:sz w:val="20"/>
          <w:szCs w:val="20"/>
        </w:rPr>
        <w:pPrChange w:id="14" w:author="Carey, Evan" w:date="2022-04-06T10:55:00Z">
          <w:pPr>
            <w:pStyle w:val="BodyA"/>
            <w:numPr>
              <w:numId w:val="6"/>
            </w:numPr>
            <w:ind w:left="720" w:hanging="360"/>
          </w:pPr>
        </w:pPrChange>
      </w:pPr>
      <w:ins w:id="15" w:author="Carey, Evan" w:date="2022-04-06T10:56:00Z">
        <w:r>
          <w:rPr>
            <w:rFonts w:ascii="Verdana" w:hAnsi="Verdana"/>
            <w:sz w:val="20"/>
            <w:szCs w:val="20"/>
          </w:rPr>
          <w:t xml:space="preserve">But what if we want interactivity? </w:t>
        </w:r>
      </w:ins>
    </w:p>
    <w:p w14:paraId="0C7C49E0" w14:textId="35EB9005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Shiny? </w:t>
      </w:r>
    </w:p>
    <w:p w14:paraId="172ACC54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Simple App that We Will Build on Day 1</w:t>
      </w:r>
    </w:p>
    <w:p w14:paraId="5FED5D99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Fancy App that We Will Build on Day 2</w:t>
      </w:r>
    </w:p>
    <w:p w14:paraId="302CA16E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shiny gallery for inspiration</w:t>
      </w:r>
    </w:p>
    <w:p w14:paraId="3B39D38D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Shiny App Skeleton </w:t>
      </w:r>
    </w:p>
    <w:p w14:paraId="347592DA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ui</w:t>
      </w:r>
      <w:proofErr w:type="spellEnd"/>
      <w:r>
        <w:rPr>
          <w:rFonts w:ascii="Verdana" w:hAnsi="Verdana"/>
          <w:sz w:val="20"/>
          <w:szCs w:val="20"/>
        </w:rPr>
        <w:t>: the user interface design</w:t>
      </w:r>
    </w:p>
    <w:p w14:paraId="1D8F8BBD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server: the engine that does the work</w:t>
      </w:r>
    </w:p>
    <w:p w14:paraId="26F0A3A2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the shinyApp brings it all together</w:t>
      </w:r>
    </w:p>
    <w:p w14:paraId="78C24CBF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pt-PT"/>
        </w:rPr>
        <w:t>app.R</w:t>
      </w:r>
      <w:r>
        <w:rPr>
          <w:rFonts w:ascii="Verdana" w:hAnsi="Verdana"/>
          <w:sz w:val="20"/>
          <w:szCs w:val="20"/>
        </w:rPr>
        <w:t xml:space="preserve">  and </w:t>
      </w:r>
      <w:proofErr w:type="spellStart"/>
      <w:r>
        <w:rPr>
          <w:rFonts w:ascii="Verdana" w:hAnsi="Verdana"/>
          <w:sz w:val="20"/>
          <w:szCs w:val="20"/>
        </w:rPr>
        <w:t>runApp</w:t>
      </w:r>
      <w:proofErr w:type="spellEnd"/>
    </w:p>
    <w:p w14:paraId="510745DA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 Local Launching Methods</w:t>
      </w:r>
    </w:p>
    <w:p w14:paraId="1F0FAFD0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Widgets and the Input List Elements They Create </w:t>
      </w:r>
    </w:p>
    <w:p w14:paraId="37D87C74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Examples</w:t>
      </w:r>
    </w:p>
    <w:p w14:paraId="072B4955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verbatimTextOutput</w:t>
      </w:r>
    </w:p>
    <w:p w14:paraId="22A8F788" w14:textId="77777777" w:rsidR="00887ECA" w:rsidRDefault="008A10B8">
      <w:pPr>
        <w:pStyle w:val="BodyA"/>
        <w:numPr>
          <w:ilvl w:val="1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 List Elements and Their Role in Server</w:t>
      </w:r>
    </w:p>
    <w:p w14:paraId="472CD1FB" w14:textId="77777777" w:rsidR="00887ECA" w:rsidRDefault="008A10B8">
      <w:pPr>
        <w:pStyle w:val="BodyA"/>
        <w:numPr>
          <w:ilvl w:val="1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List Elements and Their Role in UI</w:t>
      </w:r>
    </w:p>
    <w:p w14:paraId="1D805F28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Connecting to data</w:t>
      </w:r>
    </w:p>
    <w:p w14:paraId="60CF3442" w14:textId="77777777" w:rsidR="00887ECA" w:rsidRDefault="008A10B8">
      <w:pPr>
        <w:pStyle w:val="BodyA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included in the project</w:t>
      </w:r>
    </w:p>
    <w:p w14:paraId="0814A0B2" w14:textId="77777777" w:rsidR="00887ECA" w:rsidRDefault="008A10B8">
      <w:pPr>
        <w:pStyle w:val="BodyA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connecting to a database</w:t>
      </w:r>
    </w:p>
    <w:p w14:paraId="1A65828A" w14:textId="77777777" w:rsidR="00887ECA" w:rsidRDefault="008A10B8">
      <w:pPr>
        <w:pStyle w:val="BodyA"/>
        <w:numPr>
          <w:ilvl w:val="1"/>
          <w:numId w:val="7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dbplyr</w:t>
      </w:r>
      <w:proofErr w:type="spellEnd"/>
    </w:p>
    <w:p w14:paraId="434DB29D" w14:textId="77777777" w:rsidR="00887ECA" w:rsidRDefault="008A10B8">
      <w:pPr>
        <w:pStyle w:val="BodyA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pool </w:t>
      </w:r>
      <w:proofErr w:type="gramStart"/>
      <w:r>
        <w:rPr>
          <w:rFonts w:ascii="Verdana" w:hAnsi="Verdana"/>
          <w:sz w:val="20"/>
          <w:szCs w:val="20"/>
        </w:rPr>
        <w:t>package</w:t>
      </w:r>
      <w:proofErr w:type="gramEnd"/>
    </w:p>
    <w:p w14:paraId="16C9F9A5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Application Layout </w:t>
      </w:r>
    </w:p>
    <w:p w14:paraId="5D7AE2CA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sidebar</w:t>
      </w:r>
    </w:p>
    <w:p w14:paraId="4E5B53E5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basics of HTML and web technologies</w:t>
      </w:r>
    </w:p>
    <w:p w14:paraId="20AE6357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Bootstrap 12-Wide Grid System</w:t>
      </w:r>
    </w:p>
    <w:p w14:paraId="5D25D0B4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tabsets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navlist</w:t>
      </w:r>
      <w:proofErr w:type="spellEnd"/>
      <w:r>
        <w:rPr>
          <w:rFonts w:ascii="Verdana" w:hAnsi="Verdana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sz w:val="20"/>
          <w:szCs w:val="20"/>
        </w:rPr>
        <w:t>navbarPage</w:t>
      </w:r>
      <w:proofErr w:type="spellEnd"/>
    </w:p>
    <w:p w14:paraId="0EC469E7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Application Themes</w:t>
      </w:r>
    </w:p>
    <w:p w14:paraId="201F7499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Reactive Dependency Chain</w:t>
      </w:r>
    </w:p>
    <w:p w14:paraId="71C8D577" w14:textId="77777777" w:rsidR="00887ECA" w:rsidRDefault="008A10B8">
      <w:pPr>
        <w:pStyle w:val="BodyA"/>
        <w:numPr>
          <w:ilvl w:val="1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is reactivity?</w:t>
      </w:r>
    </w:p>
    <w:p w14:paraId="40B225CD" w14:textId="77777777" w:rsidR="00887ECA" w:rsidRDefault="008A10B8">
      <w:pPr>
        <w:pStyle w:val="BodyA"/>
        <w:numPr>
          <w:ilvl w:val="1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manage user interaction</w:t>
      </w:r>
    </w:p>
    <w:p w14:paraId="0D60EEC9" w14:textId="77777777" w:rsidR="00887ECA" w:rsidRDefault="008A10B8">
      <w:pPr>
        <w:pStyle w:val="BodyA"/>
        <w:numPr>
          <w:ilvl w:val="1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and when to update output</w:t>
      </w:r>
    </w:p>
    <w:p w14:paraId="5AB5492B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Shiny Extensions </w:t>
      </w:r>
    </w:p>
    <w:p w14:paraId="77C4E0A4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DataTables</w:t>
      </w:r>
      <w:proofErr w:type="spellEnd"/>
    </w:p>
    <w:p w14:paraId="56EAF49B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dygraphs</w:t>
      </w:r>
      <w:proofErr w:type="spellEnd"/>
    </w:p>
    <w:p w14:paraId="0EB6B00F" w14:textId="77777777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shinyRGL</w:t>
      </w:r>
      <w:proofErr w:type="spellEnd"/>
    </w:p>
    <w:p w14:paraId="118CE972" w14:textId="77777777" w:rsidR="00887ECA" w:rsidRDefault="008A10B8">
      <w:pPr>
        <w:pStyle w:val="BodyA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Sharing Your App </w:t>
      </w:r>
      <w:proofErr w:type="gramStart"/>
      <w:r>
        <w:rPr>
          <w:rFonts w:ascii="Verdana" w:hAnsi="Verdana"/>
          <w:sz w:val="20"/>
          <w:szCs w:val="20"/>
        </w:rPr>
        <w:t>With</w:t>
      </w:r>
      <w:proofErr w:type="gramEnd"/>
      <w:r>
        <w:rPr>
          <w:rFonts w:ascii="Verdana" w:hAnsi="Verdana"/>
          <w:sz w:val="20"/>
          <w:szCs w:val="20"/>
        </w:rPr>
        <w:t xml:space="preserve"> Others</w:t>
      </w:r>
    </w:p>
    <w:p w14:paraId="65E48484" w14:textId="77777777" w:rsidR="00887ECA" w:rsidRDefault="008A10B8">
      <w:pPr>
        <w:pStyle w:val="BodyA"/>
        <w:numPr>
          <w:ilvl w:val="1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Encapsulating your app on disk </w:t>
      </w:r>
    </w:p>
    <w:p w14:paraId="0ABCAE72" w14:textId="0FBE1FD9" w:rsidR="00887ECA" w:rsidRDefault="008A10B8">
      <w:pPr>
        <w:pStyle w:val="BodyA"/>
        <w:numPr>
          <w:ilvl w:val="1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Launching Via </w:t>
      </w:r>
      <w:hyperlink r:id="rId8" w:history="1">
        <w:r>
          <w:rPr>
            <w:rStyle w:val="Hyperlink0"/>
            <w:rFonts w:ascii="Verdana" w:hAnsi="Verdana"/>
            <w:sz w:val="20"/>
            <w:szCs w:val="20"/>
          </w:rPr>
          <w:t>shinyapps.io</w:t>
        </w:r>
      </w:hyperlink>
      <w:r w:rsidR="001708BE">
        <w:rPr>
          <w:rFonts w:ascii="Verdana" w:eastAsia="Verdana" w:hAnsi="Verdana" w:cs="Verdana"/>
          <w:sz w:val="20"/>
          <w:szCs w:val="20"/>
        </w:rPr>
        <w:br/>
      </w:r>
    </w:p>
    <w:p w14:paraId="037D13E0" w14:textId="77777777" w:rsidR="00887ECA" w:rsidRDefault="008A10B8">
      <w:pPr>
        <w:pStyle w:val="BodyA"/>
        <w:numPr>
          <w:ilvl w:val="0"/>
          <w:numId w:val="9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Part 3: Building your own Shiny data explorer from start to finish</w:t>
      </w:r>
    </w:p>
    <w:p w14:paraId="70701E49" w14:textId="77777777" w:rsidR="00887ECA" w:rsidRDefault="008A10B8">
      <w:pPr>
        <w:pStyle w:val="BodyA"/>
        <w:numPr>
          <w:ilvl w:val="1"/>
          <w:numId w:val="9"/>
        </w:numPr>
        <w:rPr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>Planning your layout</w:t>
      </w:r>
    </w:p>
    <w:p w14:paraId="1846D347" w14:textId="77777777" w:rsidR="00887ECA" w:rsidRDefault="008A10B8">
      <w:pPr>
        <w:pStyle w:val="BodyA"/>
        <w:numPr>
          <w:ilvl w:val="1"/>
          <w:numId w:val="9"/>
        </w:numPr>
        <w:rPr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>Templating and scaffolding your app</w:t>
      </w:r>
    </w:p>
    <w:p w14:paraId="70240EE6" w14:textId="77777777" w:rsidR="00887ECA" w:rsidRDefault="008A10B8">
      <w:pPr>
        <w:pStyle w:val="BodyA"/>
        <w:numPr>
          <w:ilvl w:val="1"/>
          <w:numId w:val="9"/>
        </w:numPr>
        <w:rPr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>Scoping your data</w:t>
      </w:r>
    </w:p>
    <w:p w14:paraId="325C9207" w14:textId="77777777" w:rsidR="00887ECA" w:rsidRDefault="008A10B8">
      <w:pPr>
        <w:pStyle w:val="BodyA"/>
        <w:numPr>
          <w:ilvl w:val="1"/>
          <w:numId w:val="9"/>
        </w:numPr>
        <w:rPr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>Adding components</w:t>
      </w:r>
    </w:p>
    <w:p w14:paraId="245AF5C7" w14:textId="77777777" w:rsidR="00887ECA" w:rsidRDefault="008A10B8">
      <w:pPr>
        <w:pStyle w:val="BodyA"/>
        <w:numPr>
          <w:ilvl w:val="1"/>
          <w:numId w:val="9"/>
        </w:numPr>
        <w:rPr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>Enriching with reactivity</w:t>
      </w:r>
    </w:p>
    <w:p w14:paraId="5093A7F6" w14:textId="77777777" w:rsidR="00887ECA" w:rsidRDefault="008A10B8">
      <w:pPr>
        <w:pStyle w:val="BodyA"/>
        <w:numPr>
          <w:ilvl w:val="1"/>
          <w:numId w:val="9"/>
        </w:numPr>
        <w:rPr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>Testing your working dashboard</w:t>
      </w:r>
    </w:p>
    <w:p w14:paraId="4B9F6BF2" w14:textId="77777777" w:rsidR="00887ECA" w:rsidRDefault="008A10B8">
      <w:pPr>
        <w:pStyle w:val="BodyA"/>
        <w:numPr>
          <w:ilvl w:val="1"/>
          <w:numId w:val="9"/>
        </w:numPr>
        <w:rPr>
          <w:rFonts w:ascii="Verdana" w:hAnsi="Verdana"/>
          <w:sz w:val="20"/>
          <w:szCs w:val="20"/>
        </w:rPr>
      </w:pPr>
      <w:r>
        <w:rPr>
          <w:rStyle w:val="None"/>
          <w:rFonts w:ascii="Verdana" w:hAnsi="Verdana"/>
          <w:sz w:val="20"/>
          <w:szCs w:val="20"/>
        </w:rPr>
        <w:t>Planning for maintenance and updates</w:t>
      </w:r>
    </w:p>
    <w:p w14:paraId="3DFD0C1D" w14:textId="77777777" w:rsidR="00887ECA" w:rsidRDefault="008A10B8">
      <w:pPr>
        <w:pStyle w:val="BodyA"/>
        <w:numPr>
          <w:ilvl w:val="0"/>
          <w:numId w:val="9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Conclusion</w:t>
      </w:r>
    </w:p>
    <w:sectPr w:rsidR="00887ECA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09B3" w14:textId="77777777" w:rsidR="001E18F0" w:rsidRDefault="001E18F0">
      <w:r>
        <w:separator/>
      </w:r>
    </w:p>
  </w:endnote>
  <w:endnote w:type="continuationSeparator" w:id="0">
    <w:p w14:paraId="4B3BEDFB" w14:textId="77777777" w:rsidR="001E18F0" w:rsidRDefault="001E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8469" w14:textId="77777777" w:rsidR="00887ECA" w:rsidRDefault="008A10B8">
    <w:pPr>
      <w:pStyle w:val="BodyA"/>
      <w:jc w:val="center"/>
    </w:pPr>
    <w:r>
      <w:rPr>
        <w:sz w:val="20"/>
        <w:szCs w:val="20"/>
      </w:rPr>
      <w:t>Copyright ©2003-2022 Accelebrate, Inc. Some outlines may contain content from our courseware partners; such content is protected by these partners’ copyrights. All trademarks are owned by their respective owners.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0F80" w14:textId="77777777" w:rsidR="001E18F0" w:rsidRDefault="001E18F0">
      <w:r>
        <w:separator/>
      </w:r>
    </w:p>
  </w:footnote>
  <w:footnote w:type="continuationSeparator" w:id="0">
    <w:p w14:paraId="46355786" w14:textId="77777777" w:rsidR="001E18F0" w:rsidRDefault="001E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A936" w14:textId="77777777" w:rsidR="00887ECA" w:rsidRDefault="00887EC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895"/>
    <w:multiLevelType w:val="hybridMultilevel"/>
    <w:tmpl w:val="CE808116"/>
    <w:styleLink w:val="ImportedStyle2"/>
    <w:lvl w:ilvl="0" w:tplc="8ADCB5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787B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AEAD6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5C77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00AC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A2B0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0028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8C07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32257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FD4C30"/>
    <w:multiLevelType w:val="hybridMultilevel"/>
    <w:tmpl w:val="CE808116"/>
    <w:numStyleLink w:val="ImportedStyle2"/>
  </w:abstractNum>
  <w:abstractNum w:abstractNumId="2" w15:restartNumberingAfterBreak="0">
    <w:nsid w:val="40E30A75"/>
    <w:multiLevelType w:val="hybridMultilevel"/>
    <w:tmpl w:val="0C741272"/>
    <w:numStyleLink w:val="ImportedStyle3"/>
  </w:abstractNum>
  <w:abstractNum w:abstractNumId="3" w15:restartNumberingAfterBreak="0">
    <w:nsid w:val="5A8447F3"/>
    <w:multiLevelType w:val="hybridMultilevel"/>
    <w:tmpl w:val="74AA406C"/>
    <w:numStyleLink w:val="ImportedStyle1"/>
  </w:abstractNum>
  <w:abstractNum w:abstractNumId="4" w15:restartNumberingAfterBreak="0">
    <w:nsid w:val="5FEC2D54"/>
    <w:multiLevelType w:val="hybridMultilevel"/>
    <w:tmpl w:val="74AA406C"/>
    <w:styleLink w:val="ImportedStyle1"/>
    <w:lvl w:ilvl="0" w:tplc="F7CAC2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6868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40BF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96BA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26AEF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1CF1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2C4B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68D4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8A76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7893990"/>
    <w:multiLevelType w:val="hybridMultilevel"/>
    <w:tmpl w:val="0C741272"/>
    <w:styleLink w:val="ImportedStyle3"/>
    <w:lvl w:ilvl="0" w:tplc="1AF0F3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4BB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5C12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A36C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A8848A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BEA9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9E461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C288DC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FCF1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2"/>
    <w:lvlOverride w:ilvl="0">
      <w:lvl w:ilvl="0" w:tplc="D2C0A19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A2CF3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DA0B3E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E8208A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0C8A84">
        <w:start w:val="1"/>
        <w:numFmt w:val="bullet"/>
        <w:lvlText w:val="□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960AA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3A3900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AC865C">
        <w:start w:val="1"/>
        <w:numFmt w:val="bullet"/>
        <w:lvlText w:val="□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2AEE5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 w:tplc="D2C0A19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A2CF3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DA0B3E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E8208A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0C8A8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960AA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3A3900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AC865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2AEE5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 w:tplc="D2C0A196">
        <w:start w:val="1"/>
        <w:numFmt w:val="bullet"/>
        <w:lvlText w:val="•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A2CF3E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DA0B3E6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E8208A">
        <w:start w:val="1"/>
        <w:numFmt w:val="bullet"/>
        <w:lvlText w:val="•"/>
        <w:lvlJc w:val="left"/>
        <w:pPr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0C8A84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960AAC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3A3900">
        <w:start w:val="1"/>
        <w:numFmt w:val="bullet"/>
        <w:lvlText w:val="•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AC865C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2AEE5E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ey, Evan">
    <w15:presenceInfo w15:providerId="AD" w15:userId="S::EVAN.CAREY@CUANSCHUTZ.EDU::3896c09c-ef7a-4027-8ec0-42054ac1b7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CA"/>
    <w:rsid w:val="001708BE"/>
    <w:rsid w:val="001E18F0"/>
    <w:rsid w:val="00887ECA"/>
    <w:rsid w:val="008A10B8"/>
    <w:rsid w:val="00D030A7"/>
    <w:rsid w:val="00F9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8951"/>
  <w15:docId w15:val="{9B30FBD9-173E-4C50-875F-67DC37EC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apps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Heckler</dc:creator>
  <cp:lastModifiedBy>Carey, Evan</cp:lastModifiedBy>
  <cp:revision>4</cp:revision>
  <dcterms:created xsi:type="dcterms:W3CDTF">2022-03-25T19:55:00Z</dcterms:created>
  <dcterms:modified xsi:type="dcterms:W3CDTF">2022-04-06T16:56:00Z</dcterms:modified>
</cp:coreProperties>
</file>